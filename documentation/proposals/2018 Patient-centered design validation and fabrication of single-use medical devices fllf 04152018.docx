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99F62" w14:textId="1DD6F2DF" w:rsidR="00943741" w:rsidRPr="008E3417" w:rsidRDefault="00943741" w:rsidP="00E53D62">
      <w:pPr>
        <w:pStyle w:val="Title"/>
        <w:jc w:val="both"/>
        <w:rPr>
          <w:rFonts w:ascii="Times New Roman" w:hAnsi="Times New Roman" w:cs="Times New Roman"/>
          <w:b/>
        </w:rPr>
      </w:pPr>
      <w:bookmarkStart w:id="0" w:name="_GoBack"/>
      <w:bookmarkEnd w:id="0"/>
      <w:r w:rsidRPr="00943741">
        <w:rPr>
          <w:rFonts w:ascii="Times New Roman" w:hAnsi="Times New Roman" w:cs="Times New Roman"/>
          <w:b/>
        </w:rPr>
        <w:t xml:space="preserve">Patient-centered design, validation and fabrication of single-use medical devices, </w:t>
      </w:r>
      <w:commentRangeStart w:id="1"/>
      <w:r w:rsidRPr="00943741">
        <w:rPr>
          <w:rFonts w:ascii="Times New Roman" w:hAnsi="Times New Roman" w:cs="Times New Roman"/>
          <w:b/>
        </w:rPr>
        <w:t>within 24 hours</w:t>
      </w:r>
      <w:commentRangeEnd w:id="1"/>
      <w:r w:rsidRPr="00943741">
        <w:rPr>
          <w:rStyle w:val="CommentReference"/>
          <w:rFonts w:ascii="Times New Roman" w:eastAsiaTheme="minorHAnsi" w:hAnsi="Times New Roman" w:cs="Times New Roman"/>
          <w:spacing w:val="0"/>
          <w:kern w:val="0"/>
        </w:rPr>
        <w:commentReference w:id="1"/>
      </w:r>
    </w:p>
    <w:p w14:paraId="5A302136" w14:textId="77777777" w:rsidR="008E3417" w:rsidRDefault="008E3417" w:rsidP="00E53D62">
      <w:pPr>
        <w:spacing w:after="0" w:line="240" w:lineRule="auto"/>
        <w:jc w:val="both"/>
        <w:rPr>
          <w:rFonts w:ascii="Times New Roman" w:hAnsi="Times New Roman" w:cs="Times New Roman"/>
          <w:b/>
          <w:sz w:val="24"/>
          <w:szCs w:val="24"/>
        </w:rPr>
      </w:pPr>
    </w:p>
    <w:p w14:paraId="6C1444CC" w14:textId="77777777" w:rsidR="00943741" w:rsidRPr="00872255" w:rsidRDefault="00943741" w:rsidP="00E53D62">
      <w:pPr>
        <w:spacing w:after="0" w:line="240" w:lineRule="auto"/>
        <w:jc w:val="both"/>
        <w:rPr>
          <w:rFonts w:ascii="Times New Roman" w:hAnsi="Times New Roman" w:cs="Times New Roman"/>
          <w:b/>
          <w:sz w:val="24"/>
          <w:szCs w:val="24"/>
        </w:rPr>
      </w:pPr>
      <w:r w:rsidRPr="00872255">
        <w:rPr>
          <w:rFonts w:ascii="Times New Roman" w:hAnsi="Times New Roman" w:cs="Times New Roman"/>
          <w:b/>
          <w:sz w:val="24"/>
          <w:szCs w:val="24"/>
        </w:rPr>
        <w:t>Collaborators:</w:t>
      </w:r>
    </w:p>
    <w:p w14:paraId="60A029EA"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University of Minnesota (Minneapolis, MN) – Earl E. Bakken Medical Devices Center</w:t>
      </w:r>
    </w:p>
    <w:p w14:paraId="7B74CDBF"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Dr. Artur Erdman</w:t>
      </w:r>
    </w:p>
    <w:p w14:paraId="4B060D20" w14:textId="77777777" w:rsidR="00943741"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Greg Peterson</w:t>
      </w:r>
    </w:p>
    <w:p w14:paraId="0F7F27AE" w14:textId="60105E47" w:rsidR="00C939EB" w:rsidRPr="00872255" w:rsidRDefault="00C939EB"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Dr. Mojca Konia</w:t>
      </w:r>
    </w:p>
    <w:p w14:paraId="42325E77" w14:textId="77777777" w:rsidR="00943741" w:rsidRPr="00872255" w:rsidRDefault="00943741" w:rsidP="00E53D62">
      <w:pPr>
        <w:spacing w:after="0" w:line="240" w:lineRule="auto"/>
        <w:jc w:val="both"/>
        <w:rPr>
          <w:rFonts w:ascii="Times New Roman" w:hAnsi="Times New Roman" w:cs="Times New Roman"/>
          <w:i/>
          <w:sz w:val="24"/>
          <w:szCs w:val="24"/>
        </w:rPr>
      </w:pPr>
      <w:r w:rsidRPr="00872255">
        <w:rPr>
          <w:rFonts w:ascii="Times New Roman" w:hAnsi="Times New Roman" w:cs="Times New Roman"/>
          <w:i/>
          <w:sz w:val="24"/>
          <w:szCs w:val="24"/>
        </w:rPr>
        <w:t>Others</w:t>
      </w:r>
    </w:p>
    <w:p w14:paraId="215ECCE8" w14:textId="77777777" w:rsidR="00943741" w:rsidRPr="00872255" w:rsidRDefault="00943741" w:rsidP="00E53D62">
      <w:pPr>
        <w:spacing w:after="0" w:line="240" w:lineRule="auto"/>
        <w:jc w:val="both"/>
        <w:rPr>
          <w:rFonts w:ascii="Times New Roman" w:hAnsi="Times New Roman" w:cs="Times New Roman"/>
          <w:i/>
          <w:sz w:val="24"/>
          <w:szCs w:val="24"/>
        </w:rPr>
      </w:pPr>
    </w:p>
    <w:p w14:paraId="4CE7934F"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University of Central Florida (Orlando, Florida) – Institute for Simulation and Training</w:t>
      </w:r>
    </w:p>
    <w:p w14:paraId="6B0B0BEC"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Jacks Stubbs</w:t>
      </w:r>
    </w:p>
    <w:p w14:paraId="21D54EDA" w14:textId="77777777" w:rsidR="00943741" w:rsidRPr="00872255" w:rsidRDefault="00943741"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Fluvio Lobo Fenoglietto</w:t>
      </w:r>
    </w:p>
    <w:p w14:paraId="0F3ECD40" w14:textId="77777777" w:rsidR="00943741" w:rsidRPr="00872255" w:rsidRDefault="00943741" w:rsidP="00E53D62">
      <w:pPr>
        <w:spacing w:after="0" w:line="240" w:lineRule="auto"/>
        <w:jc w:val="both"/>
        <w:rPr>
          <w:rFonts w:ascii="Times New Roman" w:hAnsi="Times New Roman" w:cs="Times New Roman"/>
          <w:i/>
          <w:sz w:val="24"/>
          <w:szCs w:val="24"/>
        </w:rPr>
      </w:pPr>
      <w:r w:rsidRPr="00872255">
        <w:rPr>
          <w:rFonts w:ascii="Times New Roman" w:hAnsi="Times New Roman" w:cs="Times New Roman"/>
          <w:i/>
          <w:sz w:val="24"/>
          <w:szCs w:val="24"/>
        </w:rPr>
        <w:t>Others</w:t>
      </w:r>
    </w:p>
    <w:p w14:paraId="7754D1BC" w14:textId="77777777" w:rsidR="00943741" w:rsidRPr="00872255" w:rsidRDefault="00943741" w:rsidP="00E53D62">
      <w:pPr>
        <w:spacing w:after="0" w:line="240" w:lineRule="auto"/>
        <w:jc w:val="both"/>
        <w:rPr>
          <w:rFonts w:ascii="Times New Roman" w:hAnsi="Times New Roman" w:cs="Times New Roman"/>
          <w:i/>
          <w:sz w:val="24"/>
          <w:szCs w:val="24"/>
        </w:rPr>
      </w:pPr>
    </w:p>
    <w:p w14:paraId="5317E58A" w14:textId="2C7F97DF" w:rsidR="00943741" w:rsidRPr="00872255" w:rsidRDefault="00220F76" w:rsidP="00E53D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Primary </w:t>
      </w:r>
      <w:r w:rsidR="00943741" w:rsidRPr="00872255">
        <w:rPr>
          <w:rFonts w:ascii="Times New Roman" w:hAnsi="Times New Roman" w:cs="Times New Roman"/>
          <w:b/>
          <w:sz w:val="24"/>
          <w:szCs w:val="24"/>
        </w:rPr>
        <w:t>Objective:</w:t>
      </w:r>
    </w:p>
    <w:p w14:paraId="56CDD405" w14:textId="75966331" w:rsidR="00943741" w:rsidRDefault="00350A6A" w:rsidP="00E53D62">
      <w:pPr>
        <w:spacing w:after="0" w:line="240" w:lineRule="auto"/>
        <w:jc w:val="both"/>
        <w:rPr>
          <w:rFonts w:ascii="Times New Roman" w:hAnsi="Times New Roman" w:cs="Times New Roman"/>
          <w:sz w:val="24"/>
          <w:szCs w:val="24"/>
        </w:rPr>
      </w:pPr>
      <w:r w:rsidRPr="00872255">
        <w:rPr>
          <w:rFonts w:ascii="Times New Roman" w:hAnsi="Times New Roman" w:cs="Times New Roman"/>
          <w:sz w:val="24"/>
          <w:szCs w:val="24"/>
        </w:rPr>
        <w:t>Development and implementation of a methodology or process for the design, validation and fabrication of patient-specific, single-use medical devices, within 24 hours</w:t>
      </w:r>
      <w:r w:rsidR="007A1FED">
        <w:rPr>
          <w:rFonts w:ascii="Times New Roman" w:hAnsi="Times New Roman" w:cs="Times New Roman"/>
          <w:sz w:val="24"/>
          <w:szCs w:val="24"/>
        </w:rPr>
        <w:t>. The first case will be pediatric Intubation Laryngoscope.</w:t>
      </w:r>
    </w:p>
    <w:p w14:paraId="314BAB72" w14:textId="77777777" w:rsidR="00872255" w:rsidRDefault="00872255" w:rsidP="00E53D62">
      <w:pPr>
        <w:spacing w:after="0" w:line="240" w:lineRule="auto"/>
        <w:jc w:val="both"/>
        <w:rPr>
          <w:rFonts w:ascii="Times New Roman" w:hAnsi="Times New Roman" w:cs="Times New Roman"/>
          <w:sz w:val="24"/>
          <w:szCs w:val="24"/>
        </w:rPr>
      </w:pPr>
    </w:p>
    <w:p w14:paraId="088C79AA" w14:textId="623BD5A2" w:rsidR="00872255" w:rsidRPr="00233B77" w:rsidRDefault="00872255" w:rsidP="00E53D62">
      <w:pPr>
        <w:spacing w:after="0" w:line="240" w:lineRule="auto"/>
        <w:jc w:val="both"/>
        <w:rPr>
          <w:rFonts w:ascii="Times New Roman" w:hAnsi="Times New Roman" w:cs="Times New Roman"/>
          <w:b/>
          <w:sz w:val="24"/>
          <w:szCs w:val="24"/>
        </w:rPr>
      </w:pPr>
      <w:commentRangeStart w:id="2"/>
      <w:r w:rsidRPr="00220F76">
        <w:rPr>
          <w:rFonts w:ascii="Times New Roman" w:hAnsi="Times New Roman" w:cs="Times New Roman"/>
          <w:b/>
          <w:sz w:val="24"/>
          <w:szCs w:val="24"/>
        </w:rPr>
        <w:t>Description:</w:t>
      </w:r>
      <w:commentRangeEnd w:id="2"/>
      <w:r w:rsidR="00220F76">
        <w:rPr>
          <w:rStyle w:val="CommentReference"/>
        </w:rPr>
        <w:commentReference w:id="2"/>
      </w:r>
    </w:p>
    <w:p w14:paraId="10243532" w14:textId="3118209B" w:rsidR="00872255" w:rsidRDefault="00872255"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Given a clinical case in which standard medical equipment does not suit the anatomy and/or physiology of the patient, device customization can reduce injuries, complications, time and costs. Patient-specific device development requires advanced DICOM segmentation programs, engineering simulation tools, and ad</w:t>
      </w:r>
      <w:r w:rsidR="00220F76">
        <w:rPr>
          <w:rFonts w:ascii="Times New Roman" w:hAnsi="Times New Roman" w:cs="Times New Roman"/>
          <w:sz w:val="24"/>
          <w:szCs w:val="24"/>
        </w:rPr>
        <w:t>ditive manufacturing equipment.</w:t>
      </w:r>
    </w:p>
    <w:p w14:paraId="1CC77887" w14:textId="77777777" w:rsidR="00220F76" w:rsidRDefault="00220F76" w:rsidP="00E53D62">
      <w:pPr>
        <w:spacing w:after="0" w:line="240" w:lineRule="auto"/>
        <w:jc w:val="both"/>
        <w:rPr>
          <w:rFonts w:ascii="Times New Roman" w:hAnsi="Times New Roman" w:cs="Times New Roman"/>
          <w:sz w:val="24"/>
          <w:szCs w:val="24"/>
        </w:rPr>
      </w:pPr>
    </w:p>
    <w:p w14:paraId="5AAF53E4" w14:textId="51F83944" w:rsidR="000F677F" w:rsidRPr="00C939EB" w:rsidRDefault="008E3417" w:rsidP="00E53D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Methodology</w:t>
      </w:r>
      <w:r w:rsidR="000F677F" w:rsidRPr="000F677F">
        <w:rPr>
          <w:rFonts w:ascii="Times New Roman" w:hAnsi="Times New Roman" w:cs="Times New Roman"/>
          <w:b/>
          <w:sz w:val="24"/>
          <w:szCs w:val="24"/>
        </w:rPr>
        <w:t>:</w:t>
      </w:r>
    </w:p>
    <w:p w14:paraId="45517019" w14:textId="4526059C" w:rsidR="006E0BCF" w:rsidRDefault="008E3417"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process</w:t>
      </w:r>
      <w:r w:rsidR="006E0BCF">
        <w:rPr>
          <w:rFonts w:ascii="Times New Roman" w:hAnsi="Times New Roman" w:cs="Times New Roman"/>
          <w:sz w:val="24"/>
          <w:szCs w:val="24"/>
        </w:rPr>
        <w:t xml:space="preserve"> for the design, validation and fabrication of patient-specific, single use medical devices (Figure 1), comprises;</w:t>
      </w:r>
    </w:p>
    <w:p w14:paraId="29E21697" w14:textId="3B41D45C" w:rsidR="006E0BCF" w:rsidRP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the acquisition of patient anatomical data,</w:t>
      </w:r>
    </w:p>
    <w:p w14:paraId="014A3B21" w14:textId="19FCD7CF" w:rsidR="006E0BCF" w:rsidRP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 xml:space="preserve">the segmentation and 3D modeling of </w:t>
      </w:r>
      <w:r w:rsidR="00A350C8">
        <w:rPr>
          <w:rFonts w:ascii="Times New Roman" w:hAnsi="Times New Roman" w:cs="Times New Roman"/>
          <w:sz w:val="24"/>
          <w:szCs w:val="24"/>
        </w:rPr>
        <w:t xml:space="preserve">patient </w:t>
      </w:r>
      <w:r w:rsidRPr="006E0BCF">
        <w:rPr>
          <w:rFonts w:ascii="Times New Roman" w:hAnsi="Times New Roman" w:cs="Times New Roman"/>
          <w:sz w:val="24"/>
          <w:szCs w:val="24"/>
        </w:rPr>
        <w:t>data,</w:t>
      </w:r>
    </w:p>
    <w:p w14:paraId="51511776" w14:textId="76E40633" w:rsid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the visualization of patient data for the collaborative design of a patient-specific device,</w:t>
      </w:r>
    </w:p>
    <w:p w14:paraId="77B08746" w14:textId="4A427C45" w:rsidR="00E82B56" w:rsidRPr="006E0BCF" w:rsidRDefault="00E82B56" w:rsidP="00E53D62">
      <w:pPr>
        <w:pStyle w:val="ListParagraph"/>
        <w:numPr>
          <w:ilvl w:val="0"/>
          <w:numId w:val="1"/>
        </w:numPr>
        <w:spacing w:after="0" w:line="240" w:lineRule="auto"/>
        <w:jc w:val="both"/>
        <w:rPr>
          <w:rFonts w:ascii="Times New Roman" w:hAnsi="Times New Roman" w:cs="Times New Roman"/>
          <w:sz w:val="24"/>
          <w:szCs w:val="24"/>
        </w:rPr>
      </w:pPr>
      <w:commentRangeStart w:id="3"/>
      <w:r>
        <w:rPr>
          <w:rFonts w:ascii="Times New Roman" w:hAnsi="Times New Roman" w:cs="Times New Roman"/>
          <w:sz w:val="24"/>
          <w:szCs w:val="24"/>
        </w:rPr>
        <w:t>the simulation of the initial device design and its variations,</w:t>
      </w:r>
      <w:commentRangeEnd w:id="3"/>
      <w:r>
        <w:rPr>
          <w:rStyle w:val="CommentReference"/>
        </w:rPr>
        <w:commentReference w:id="3"/>
      </w:r>
    </w:p>
    <w:p w14:paraId="5BC5178E" w14:textId="56941D92" w:rsidR="006E0BCF" w:rsidRPr="006E0BCF"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 xml:space="preserve">the validation of the resulting device design (and its variations or iterations), and </w:t>
      </w:r>
    </w:p>
    <w:p w14:paraId="077E9DB5" w14:textId="73788B09" w:rsidR="00222A38" w:rsidRDefault="006E0BCF" w:rsidP="00E53D62">
      <w:pPr>
        <w:pStyle w:val="ListParagraph"/>
        <w:numPr>
          <w:ilvl w:val="0"/>
          <w:numId w:val="1"/>
        </w:numPr>
        <w:spacing w:after="0" w:line="240" w:lineRule="auto"/>
        <w:jc w:val="both"/>
        <w:rPr>
          <w:rFonts w:ascii="Times New Roman" w:hAnsi="Times New Roman" w:cs="Times New Roman"/>
          <w:sz w:val="24"/>
          <w:szCs w:val="24"/>
        </w:rPr>
      </w:pPr>
      <w:r w:rsidRPr="006E0BCF">
        <w:rPr>
          <w:rFonts w:ascii="Times New Roman" w:hAnsi="Times New Roman" w:cs="Times New Roman"/>
          <w:sz w:val="24"/>
          <w:szCs w:val="24"/>
        </w:rPr>
        <w:t>the fabrication of the resulting, validated device design</w:t>
      </w:r>
    </w:p>
    <w:p w14:paraId="3AB9CA42" w14:textId="77777777" w:rsidR="008E3417" w:rsidRDefault="008E3417" w:rsidP="00E53D62">
      <w:pPr>
        <w:spacing w:after="0" w:line="240" w:lineRule="auto"/>
        <w:jc w:val="both"/>
        <w:rPr>
          <w:rFonts w:ascii="Times New Roman" w:hAnsi="Times New Roman" w:cs="Times New Roman"/>
          <w:sz w:val="24"/>
          <w:szCs w:val="24"/>
        </w:rPr>
      </w:pPr>
    </w:p>
    <w:p w14:paraId="5B6602E8" w14:textId="21324FF3" w:rsidR="008E3417" w:rsidRDefault="008E3417"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Each step of the ov</w:t>
      </w:r>
      <w:r w:rsidR="004F0011">
        <w:rPr>
          <w:rFonts w:ascii="Times New Roman" w:hAnsi="Times New Roman" w:cs="Times New Roman"/>
          <w:sz w:val="24"/>
          <w:szCs w:val="24"/>
        </w:rPr>
        <w:t xml:space="preserve">erall process must be developed and refined </w:t>
      </w:r>
      <w:r>
        <w:rPr>
          <w:rFonts w:ascii="Times New Roman" w:hAnsi="Times New Roman" w:cs="Times New Roman"/>
          <w:sz w:val="24"/>
          <w:szCs w:val="24"/>
        </w:rPr>
        <w:t>prior</w:t>
      </w:r>
      <w:r w:rsidR="004F0011">
        <w:rPr>
          <w:rFonts w:ascii="Times New Roman" w:hAnsi="Times New Roman" w:cs="Times New Roman"/>
          <w:sz w:val="24"/>
          <w:szCs w:val="24"/>
        </w:rPr>
        <w:t xml:space="preserve"> to its complete, sequential implementation. Specific objectives for each step are as follows;</w:t>
      </w:r>
    </w:p>
    <w:p w14:paraId="2B1008E7" w14:textId="77777777" w:rsidR="004F0011" w:rsidRDefault="004F0011" w:rsidP="00E53D62">
      <w:pPr>
        <w:spacing w:after="0" w:line="240" w:lineRule="auto"/>
        <w:jc w:val="both"/>
        <w:rPr>
          <w:rFonts w:ascii="Times New Roman" w:hAnsi="Times New Roman" w:cs="Times New Roman"/>
          <w:sz w:val="24"/>
          <w:szCs w:val="24"/>
        </w:rPr>
      </w:pPr>
    </w:p>
    <w:p w14:paraId="2231E270" w14:textId="14CC11AB" w:rsidR="004F0011" w:rsidRDefault="004F0011" w:rsidP="00E53D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Patient data acquisition</w:t>
      </w:r>
    </w:p>
    <w:p w14:paraId="7C9254CC" w14:textId="0126983B" w:rsidR="004F0011" w:rsidRDefault="004F0011"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Selection of the most suitable imaging methodology for a given clinical case, anatomy or tissue type(s) (i.e.: MRI vs. CT)</w:t>
      </w:r>
    </w:p>
    <w:p w14:paraId="36B7EB5C" w14:textId="6072D387" w:rsidR="004F0011" w:rsidRDefault="004F0011" w:rsidP="00E53D62">
      <w:pPr>
        <w:pStyle w:val="ListParagraph"/>
        <w:numPr>
          <w:ilvl w:val="1"/>
          <w:numId w:val="4"/>
        </w:numPr>
        <w:spacing w:after="0" w:line="240" w:lineRule="auto"/>
        <w:jc w:val="both"/>
        <w:rPr>
          <w:rFonts w:ascii="Times New Roman" w:hAnsi="Times New Roman" w:cs="Times New Roman"/>
          <w:sz w:val="24"/>
          <w:szCs w:val="24"/>
        </w:rPr>
      </w:pPr>
      <w:commentRangeStart w:id="4"/>
      <w:r>
        <w:rPr>
          <w:rFonts w:ascii="Times New Roman" w:hAnsi="Times New Roman" w:cs="Times New Roman"/>
          <w:sz w:val="24"/>
          <w:szCs w:val="24"/>
        </w:rPr>
        <w:t>Determination of the</w:t>
      </w:r>
      <w:r w:rsidR="002A2854">
        <w:rPr>
          <w:rFonts w:ascii="Times New Roman" w:hAnsi="Times New Roman" w:cs="Times New Roman"/>
          <w:sz w:val="24"/>
          <w:szCs w:val="24"/>
        </w:rPr>
        <w:t xml:space="preserve"> appropriate imaging parameters for the purpose of enhancing segmentation and 3D modeling (i.e.: MRI protocol parameters)</w:t>
      </w:r>
      <w:commentRangeEnd w:id="4"/>
      <w:r w:rsidR="00A350C8">
        <w:rPr>
          <w:rStyle w:val="CommentReference"/>
        </w:rPr>
        <w:commentReference w:id="4"/>
      </w:r>
    </w:p>
    <w:p w14:paraId="3CAAFF34" w14:textId="5F0C2B6C" w:rsidR="00A350C8" w:rsidRDefault="00A350C8" w:rsidP="00E53D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Segmentation and 3D modeling of patient data</w:t>
      </w:r>
    </w:p>
    <w:p w14:paraId="5D30C113" w14:textId="043F5F5D" w:rsidR="002A3B8B" w:rsidRDefault="002A3B8B"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Selection of suitable segmentation platform or software package – </w:t>
      </w:r>
      <w:r w:rsidRPr="002A3B8B">
        <w:rPr>
          <w:rFonts w:ascii="Times New Roman" w:hAnsi="Times New Roman" w:cs="Times New Roman"/>
          <w:sz w:val="24"/>
          <w:szCs w:val="24"/>
        </w:rPr>
        <w:t>Assessment of license-based and open-source software packages (i.e.: Materialise Mimics vs. 3D Slicer)</w:t>
      </w:r>
    </w:p>
    <w:p w14:paraId="0E3A2A4F" w14:textId="6A863DDB" w:rsidR="002A3B8B" w:rsidRDefault="002A3B8B" w:rsidP="00E53D62">
      <w:pPr>
        <w:pStyle w:val="ListParagraph"/>
        <w:numPr>
          <w:ilvl w:val="1"/>
          <w:numId w:val="4"/>
        </w:numPr>
        <w:spacing w:after="0" w:line="240" w:lineRule="auto"/>
        <w:jc w:val="both"/>
        <w:rPr>
          <w:rFonts w:ascii="Times New Roman" w:hAnsi="Times New Roman" w:cs="Times New Roman"/>
          <w:sz w:val="24"/>
          <w:szCs w:val="24"/>
        </w:rPr>
      </w:pPr>
      <w:commentRangeStart w:id="5"/>
      <w:r>
        <w:rPr>
          <w:rFonts w:ascii="Times New Roman" w:hAnsi="Times New Roman" w:cs="Times New Roman"/>
          <w:sz w:val="24"/>
          <w:szCs w:val="24"/>
        </w:rPr>
        <w:t>Segmentation automation as means for time and cost reduction</w:t>
      </w:r>
      <w:commentRangeEnd w:id="5"/>
      <w:r w:rsidR="00527EC7">
        <w:rPr>
          <w:rStyle w:val="CommentReference"/>
        </w:rPr>
        <w:commentReference w:id="5"/>
      </w:r>
    </w:p>
    <w:p w14:paraId="3AFFEE53" w14:textId="6B6060DC" w:rsidR="002A3B8B" w:rsidRDefault="00527EC7" w:rsidP="00E53D62">
      <w:pPr>
        <w:pStyle w:val="ListParagraph"/>
        <w:numPr>
          <w:ilvl w:val="0"/>
          <w:numId w:val="4"/>
        </w:numPr>
        <w:spacing w:after="0" w:line="240" w:lineRule="auto"/>
        <w:jc w:val="both"/>
        <w:rPr>
          <w:rFonts w:ascii="Times New Roman" w:hAnsi="Times New Roman" w:cs="Times New Roman"/>
          <w:sz w:val="24"/>
          <w:szCs w:val="24"/>
        </w:rPr>
      </w:pPr>
      <w:commentRangeStart w:id="6"/>
      <w:r>
        <w:rPr>
          <w:rFonts w:ascii="Times New Roman" w:hAnsi="Times New Roman" w:cs="Times New Roman"/>
          <w:sz w:val="24"/>
          <w:szCs w:val="24"/>
        </w:rPr>
        <w:t>Patient data visualization for collaborative device design</w:t>
      </w:r>
    </w:p>
    <w:p w14:paraId="032CDE7F" w14:textId="6A8D13AC" w:rsidR="00527EC7" w:rsidRDefault="00E82B56"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Implement University of Minnesota’s 3D Visualization Table for the projection and manipulation of patient data</w:t>
      </w:r>
    </w:p>
    <w:p w14:paraId="1DEB64F7" w14:textId="490E428C" w:rsidR="00E82B56" w:rsidRDefault="00E82B56" w:rsidP="00E53D62">
      <w:pPr>
        <w:pStyle w:val="ListParagraph"/>
        <w:numPr>
          <w:ilvl w:val="1"/>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431BD8AA" w14:textId="1E53C980" w:rsidR="00E82B56" w:rsidRPr="002A3B8B" w:rsidRDefault="00E82B56" w:rsidP="00E53D62">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Validation of device design </w:t>
      </w:r>
      <w:commentRangeEnd w:id="6"/>
      <w:r>
        <w:rPr>
          <w:rStyle w:val="CommentReference"/>
        </w:rPr>
        <w:commentReference w:id="6"/>
      </w:r>
    </w:p>
    <w:p w14:paraId="0F0FE4DA" w14:textId="326BEF23" w:rsidR="002A3B8B" w:rsidRPr="002A3B8B" w:rsidRDefault="002A3B8B" w:rsidP="00E53D62">
      <w:pPr>
        <w:spacing w:after="0" w:line="240" w:lineRule="auto"/>
        <w:jc w:val="both"/>
        <w:rPr>
          <w:rFonts w:ascii="Times New Roman" w:hAnsi="Times New Roman" w:cs="Times New Roman"/>
          <w:sz w:val="24"/>
          <w:szCs w:val="24"/>
        </w:rPr>
      </w:pPr>
      <w:r w:rsidRPr="002A3B8B">
        <w:rPr>
          <w:rFonts w:ascii="Times New Roman" w:hAnsi="Times New Roman" w:cs="Times New Roman"/>
          <w:sz w:val="24"/>
          <w:szCs w:val="24"/>
        </w:rPr>
        <w:t xml:space="preserve"> </w:t>
      </w:r>
    </w:p>
    <w:p w14:paraId="2C48FF80" w14:textId="77777777" w:rsidR="00222A38" w:rsidRDefault="00222A38" w:rsidP="00E53D62">
      <w:pPr>
        <w:spacing w:after="0" w:line="240" w:lineRule="auto"/>
        <w:jc w:val="both"/>
        <w:rPr>
          <w:rFonts w:ascii="Times New Roman" w:hAnsi="Times New Roman" w:cs="Times New Roman"/>
          <w:sz w:val="24"/>
          <w:szCs w:val="24"/>
        </w:rPr>
      </w:pPr>
    </w:p>
    <w:p w14:paraId="6F94E856" w14:textId="372ED5A7" w:rsidR="006E0BCF" w:rsidRPr="00C939EB" w:rsidRDefault="00C939EB" w:rsidP="00E53D62">
      <w:pPr>
        <w:spacing w:after="0" w:line="240" w:lineRule="auto"/>
        <w:jc w:val="both"/>
        <w:rPr>
          <w:rFonts w:ascii="Times New Roman" w:hAnsi="Times New Roman" w:cs="Times New Roman"/>
          <w:b/>
          <w:sz w:val="24"/>
          <w:szCs w:val="24"/>
        </w:rPr>
      </w:pPr>
      <w:r w:rsidRPr="00C939EB">
        <w:rPr>
          <w:rFonts w:ascii="Times New Roman" w:hAnsi="Times New Roman" w:cs="Times New Roman"/>
          <w:b/>
          <w:sz w:val="24"/>
          <w:szCs w:val="24"/>
        </w:rPr>
        <w:t>Available Technologies and Resources:</w:t>
      </w:r>
    </w:p>
    <w:p w14:paraId="0C78764E" w14:textId="5EB21447" w:rsidR="00C939EB" w:rsidRDefault="00C939EB"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process will make use of commercially-available technologies, open-source software, and tools developed previously by the University of Minnesota and the University of Central Florida. Some of these technologies encompass;</w:t>
      </w:r>
    </w:p>
    <w:p w14:paraId="50AB27EE" w14:textId="397D1AEF"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Segmentation programs such as 3D Slicer or Seg3D [Ref.]</w:t>
      </w:r>
    </w:p>
    <w:p w14:paraId="31A8F2F3" w14:textId="0C57621E"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3D Visualization Table [Ref.]</w:t>
      </w:r>
    </w:p>
    <w:p w14:paraId="0F5BD97D" w14:textId="688D471D"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Engineering simulation software packages including; ANSYS, Simulia, and FEBio [ref.]</w:t>
      </w:r>
    </w:p>
    <w:p w14:paraId="51B359EA" w14:textId="5D7402A5"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Simulation data visualization using Design by Dragging [ref.]</w:t>
      </w:r>
    </w:p>
    <w:p w14:paraId="0EEE0CF6" w14:textId="0419FC65" w:rsidR="00C939EB" w:rsidRDefault="00C939EB" w:rsidP="00E53D62">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Device fabrication using </w:t>
      </w:r>
      <w:commentRangeStart w:id="7"/>
      <w:r>
        <w:rPr>
          <w:rFonts w:ascii="Times New Roman" w:hAnsi="Times New Roman" w:cs="Times New Roman"/>
          <w:sz w:val="24"/>
          <w:szCs w:val="24"/>
        </w:rPr>
        <w:t>Stratasys</w:t>
      </w:r>
      <w:commentRangeEnd w:id="7"/>
      <w:r w:rsidR="00233B77">
        <w:rPr>
          <w:rStyle w:val="CommentReference"/>
        </w:rPr>
        <w:commentReference w:id="7"/>
      </w:r>
      <w:r>
        <w:rPr>
          <w:rFonts w:ascii="Times New Roman" w:hAnsi="Times New Roman" w:cs="Times New Roman"/>
          <w:sz w:val="24"/>
          <w:szCs w:val="24"/>
        </w:rPr>
        <w:t xml:space="preserve"> </w:t>
      </w:r>
      <w:r w:rsidR="00233B77">
        <w:rPr>
          <w:rFonts w:ascii="Times New Roman" w:hAnsi="Times New Roman" w:cs="Times New Roman"/>
          <w:sz w:val="24"/>
          <w:szCs w:val="24"/>
        </w:rPr>
        <w:t>XXX 3D printer</w:t>
      </w:r>
    </w:p>
    <w:p w14:paraId="2AAD4E0A" w14:textId="77777777" w:rsidR="00233B77" w:rsidRPr="00233B77" w:rsidRDefault="00233B77" w:rsidP="00E53D62">
      <w:pPr>
        <w:spacing w:after="0" w:line="240" w:lineRule="auto"/>
        <w:jc w:val="both"/>
        <w:rPr>
          <w:rFonts w:ascii="Times New Roman" w:hAnsi="Times New Roman" w:cs="Times New Roman"/>
          <w:sz w:val="24"/>
          <w:szCs w:val="24"/>
        </w:rPr>
      </w:pPr>
    </w:p>
    <w:p w14:paraId="079F66D7" w14:textId="77777777" w:rsidR="000F677F" w:rsidRDefault="000F677F" w:rsidP="00E53D62">
      <w:pPr>
        <w:spacing w:after="0" w:line="240" w:lineRule="auto"/>
        <w:jc w:val="both"/>
        <w:rPr>
          <w:rFonts w:ascii="Times New Roman" w:hAnsi="Times New Roman" w:cs="Times New Roman"/>
          <w:sz w:val="24"/>
          <w:szCs w:val="24"/>
        </w:rPr>
      </w:pPr>
    </w:p>
    <w:p w14:paraId="6F1A6259" w14:textId="27B9949D" w:rsidR="00233B77" w:rsidRDefault="00E53D62" w:rsidP="00E53D62">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Clinical Case:</w:t>
      </w:r>
    </w:p>
    <w:p w14:paraId="3B404B31" w14:textId="77777777" w:rsidR="007A1FED" w:rsidRDefault="007A1FED" w:rsidP="00E53D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first application will be design and printing of a disposable laryngoscope device that will be directed towards the Pediatric Intubation procedure. This case is specifically critical and hard.  The anatomy is small and the patient is fragile. The intubation blade design is traditionally fairly simple. Making it patient specific to the pediatric case will simplify the case and reduce trauma. Achieving the primary objective of the project would require</w:t>
      </w:r>
    </w:p>
    <w:p w14:paraId="3B2570F5" w14:textId="77777777" w:rsidR="008E3417" w:rsidRDefault="008E3417" w:rsidP="00E53D62">
      <w:pPr>
        <w:spacing w:after="0" w:line="240" w:lineRule="auto"/>
        <w:jc w:val="both"/>
        <w:rPr>
          <w:rFonts w:ascii="Times New Roman" w:hAnsi="Times New Roman" w:cs="Times New Roman"/>
          <w:sz w:val="24"/>
          <w:szCs w:val="24"/>
        </w:rPr>
      </w:pPr>
    </w:p>
    <w:p w14:paraId="2BA1AC31" w14:textId="45976458" w:rsidR="008E3417" w:rsidRPr="00233B77" w:rsidRDefault="008E3417" w:rsidP="00E53D62">
      <w:pPr>
        <w:spacing w:after="0" w:line="240" w:lineRule="auto"/>
        <w:jc w:val="both"/>
        <w:rPr>
          <w:rFonts w:ascii="Times New Roman" w:hAnsi="Times New Roman" w:cs="Times New Roman"/>
          <w:sz w:val="24"/>
          <w:szCs w:val="24"/>
        </w:rPr>
      </w:pPr>
    </w:p>
    <w:sectPr w:rsidR="008E3417" w:rsidRPr="00233B77" w:rsidSect="00CC2407">
      <w:headerReference w:type="default" r:id="rId9"/>
      <w:footerReference w:type="defaul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OLF512" w:date="2018-03-11T14:57:00Z" w:initials="W">
    <w:p w14:paraId="76D965B2" w14:textId="77777777" w:rsidR="00943741" w:rsidRDefault="00943741">
      <w:pPr>
        <w:pStyle w:val="CommentText"/>
      </w:pPr>
      <w:r>
        <w:rPr>
          <w:rStyle w:val="CommentReference"/>
        </w:rPr>
        <w:annotationRef/>
      </w:r>
      <w:r>
        <w:t>We can eliminate the time constraint as we have more realistic estimates</w:t>
      </w:r>
    </w:p>
  </w:comment>
  <w:comment w:id="2" w:author="WOLF512" w:date="2018-03-11T15:54:00Z" w:initials="W">
    <w:p w14:paraId="05A7A7F0" w14:textId="2708EF0C" w:rsidR="00220F76" w:rsidRDefault="00220F76">
      <w:pPr>
        <w:pStyle w:val="CommentText"/>
      </w:pPr>
      <w:r>
        <w:rPr>
          <w:rStyle w:val="CommentReference"/>
        </w:rPr>
        <w:annotationRef/>
      </w:r>
      <w:r>
        <w:t>Short description of the main objective – not needed, just more a more detailed explanation for internal discussion</w:t>
      </w:r>
    </w:p>
  </w:comment>
  <w:comment w:id="3" w:author="WOLF512" w:date="2018-03-11T18:48:00Z" w:initials="W">
    <w:p w14:paraId="73A63602" w14:textId="361B993D" w:rsidR="00E82B56" w:rsidRDefault="00E82B56">
      <w:pPr>
        <w:pStyle w:val="CommentText"/>
      </w:pPr>
      <w:r>
        <w:rPr>
          <w:rStyle w:val="CommentReference"/>
        </w:rPr>
        <w:annotationRef/>
      </w:r>
      <w:r>
        <w:t>This could later lead into the automated design of the medical device</w:t>
      </w:r>
    </w:p>
  </w:comment>
  <w:comment w:id="4" w:author="WOLF512" w:date="2018-03-11T18:03:00Z" w:initials="W">
    <w:p w14:paraId="5CE3649D" w14:textId="5AA6662F" w:rsidR="00A350C8" w:rsidRDefault="00A350C8">
      <w:pPr>
        <w:pStyle w:val="CommentText"/>
      </w:pPr>
      <w:r>
        <w:rPr>
          <w:rStyle w:val="CommentReference"/>
        </w:rPr>
        <w:annotationRef/>
      </w:r>
      <w:r>
        <w:t>Sean Moen could really help us establish and record these parameters</w:t>
      </w:r>
    </w:p>
  </w:comment>
  <w:comment w:id="5" w:author="WOLF512" w:date="2018-03-11T18:40:00Z" w:initials="W">
    <w:p w14:paraId="79B8ED0F" w14:textId="1FA7CB3E" w:rsidR="00527EC7" w:rsidRDefault="00527EC7">
      <w:pPr>
        <w:pStyle w:val="CommentText"/>
      </w:pPr>
      <w:r>
        <w:rPr>
          <w:rStyle w:val="CommentReference"/>
        </w:rPr>
        <w:annotationRef/>
      </w:r>
      <w:r>
        <w:t>Long term goal or objective</w:t>
      </w:r>
    </w:p>
  </w:comment>
  <w:comment w:id="6" w:author="WOLF512" w:date="2018-03-11T18:46:00Z" w:initials="W">
    <w:p w14:paraId="0F6601E1" w14:textId="03A1F7EA" w:rsidR="00E82B56" w:rsidRDefault="00E82B56">
      <w:pPr>
        <w:pStyle w:val="CommentText"/>
      </w:pPr>
      <w:r>
        <w:rPr>
          <w:rStyle w:val="CommentReference"/>
        </w:rPr>
        <w:annotationRef/>
      </w:r>
      <w:r>
        <w:t>Do we have to integrate the anatomy and device models into the simulation and, therefore, the design by dragging process??</w:t>
      </w:r>
    </w:p>
  </w:comment>
  <w:comment w:id="7" w:author="WOLF512" w:date="2018-03-11T17:16:00Z" w:initials="W">
    <w:p w14:paraId="73F467C9" w14:textId="7E2D4B43" w:rsidR="00233B77" w:rsidRDefault="00233B77">
      <w:pPr>
        <w:pStyle w:val="CommentText"/>
      </w:pPr>
      <w:r>
        <w:rPr>
          <w:rStyle w:val="CommentReference"/>
        </w:rPr>
        <w:annotationRef/>
      </w:r>
      <w:r>
        <w:t>Add Stratasys as a 3</w:t>
      </w:r>
      <w:r w:rsidRPr="00233B77">
        <w:rPr>
          <w:vertAlign w:val="superscript"/>
        </w:rPr>
        <w:t>rd</w:t>
      </w:r>
      <w:r>
        <w:t>-party collaboration partner – implementation of biomedical materials, some of which may already have some sort of FDA approval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D965B2" w15:done="0"/>
  <w15:commentEx w15:paraId="05A7A7F0" w15:done="0"/>
  <w15:commentEx w15:paraId="73A63602" w15:done="0"/>
  <w15:commentEx w15:paraId="5CE3649D" w15:done="0"/>
  <w15:commentEx w15:paraId="79B8ED0F" w15:done="0"/>
  <w15:commentEx w15:paraId="0F6601E1" w15:done="0"/>
  <w15:commentEx w15:paraId="73F467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BC662" w14:textId="77777777" w:rsidR="001F5FA5" w:rsidRDefault="001F5FA5" w:rsidP="00943741">
      <w:pPr>
        <w:spacing w:after="0" w:line="240" w:lineRule="auto"/>
      </w:pPr>
      <w:r>
        <w:separator/>
      </w:r>
    </w:p>
  </w:endnote>
  <w:endnote w:type="continuationSeparator" w:id="0">
    <w:p w14:paraId="70C3E1BE" w14:textId="77777777" w:rsidR="001F5FA5" w:rsidRDefault="001F5FA5" w:rsidP="00943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0413301"/>
      <w:docPartObj>
        <w:docPartGallery w:val="Page Numbers (Bottom of Page)"/>
        <w:docPartUnique/>
      </w:docPartObj>
    </w:sdtPr>
    <w:sdtEndPr/>
    <w:sdtContent>
      <w:sdt>
        <w:sdtPr>
          <w:id w:val="-1769616900"/>
          <w:docPartObj>
            <w:docPartGallery w:val="Page Numbers (Top of Page)"/>
            <w:docPartUnique/>
          </w:docPartObj>
        </w:sdtPr>
        <w:sdtEndPr/>
        <w:sdtContent>
          <w:p w14:paraId="12691F4E" w14:textId="425D144A" w:rsidR="00CC2407" w:rsidRDefault="00CC2407">
            <w:pPr>
              <w:pStyle w:val="Footer"/>
              <w:jc w:val="right"/>
            </w:pPr>
            <w:r w:rsidRPr="00CC2407">
              <w:rPr>
                <w:rFonts w:ascii="Times New Roman" w:hAnsi="Times New Roman" w:cs="Times New Roman"/>
                <w:sz w:val="20"/>
                <w:szCs w:val="18"/>
              </w:rPr>
              <w:t xml:space="preserve">Page </w:t>
            </w:r>
            <w:r w:rsidRPr="00CC2407">
              <w:rPr>
                <w:rFonts w:ascii="Times New Roman" w:hAnsi="Times New Roman" w:cs="Times New Roman"/>
                <w:b/>
                <w:bCs/>
                <w:sz w:val="20"/>
                <w:szCs w:val="18"/>
              </w:rPr>
              <w:fldChar w:fldCharType="begin"/>
            </w:r>
            <w:r w:rsidRPr="00CC2407">
              <w:rPr>
                <w:rFonts w:ascii="Times New Roman" w:hAnsi="Times New Roman" w:cs="Times New Roman"/>
                <w:b/>
                <w:bCs/>
                <w:sz w:val="20"/>
                <w:szCs w:val="18"/>
              </w:rPr>
              <w:instrText xml:space="preserve"> PAGE </w:instrText>
            </w:r>
            <w:r w:rsidRPr="00CC2407">
              <w:rPr>
                <w:rFonts w:ascii="Times New Roman" w:hAnsi="Times New Roman" w:cs="Times New Roman"/>
                <w:b/>
                <w:bCs/>
                <w:sz w:val="20"/>
                <w:szCs w:val="18"/>
              </w:rPr>
              <w:fldChar w:fldCharType="separate"/>
            </w:r>
            <w:r w:rsidR="002579CB">
              <w:rPr>
                <w:rFonts w:ascii="Times New Roman" w:hAnsi="Times New Roman" w:cs="Times New Roman"/>
                <w:b/>
                <w:bCs/>
                <w:noProof/>
                <w:sz w:val="20"/>
                <w:szCs w:val="18"/>
              </w:rPr>
              <w:t>2</w:t>
            </w:r>
            <w:r w:rsidRPr="00CC2407">
              <w:rPr>
                <w:rFonts w:ascii="Times New Roman" w:hAnsi="Times New Roman" w:cs="Times New Roman"/>
                <w:b/>
                <w:bCs/>
                <w:sz w:val="20"/>
                <w:szCs w:val="18"/>
              </w:rPr>
              <w:fldChar w:fldCharType="end"/>
            </w:r>
            <w:r w:rsidRPr="00CC2407">
              <w:rPr>
                <w:rFonts w:ascii="Times New Roman" w:hAnsi="Times New Roman" w:cs="Times New Roman"/>
                <w:sz w:val="20"/>
                <w:szCs w:val="18"/>
              </w:rPr>
              <w:t xml:space="preserve"> of </w:t>
            </w:r>
            <w:r w:rsidRPr="00CC2407">
              <w:rPr>
                <w:rFonts w:ascii="Times New Roman" w:hAnsi="Times New Roman" w:cs="Times New Roman"/>
                <w:b/>
                <w:bCs/>
                <w:sz w:val="20"/>
                <w:szCs w:val="18"/>
              </w:rPr>
              <w:fldChar w:fldCharType="begin"/>
            </w:r>
            <w:r w:rsidRPr="00CC2407">
              <w:rPr>
                <w:rFonts w:ascii="Times New Roman" w:hAnsi="Times New Roman" w:cs="Times New Roman"/>
                <w:b/>
                <w:bCs/>
                <w:sz w:val="20"/>
                <w:szCs w:val="18"/>
              </w:rPr>
              <w:instrText xml:space="preserve"> NUMPAGES  </w:instrText>
            </w:r>
            <w:r w:rsidRPr="00CC2407">
              <w:rPr>
                <w:rFonts w:ascii="Times New Roman" w:hAnsi="Times New Roman" w:cs="Times New Roman"/>
                <w:b/>
                <w:bCs/>
                <w:sz w:val="20"/>
                <w:szCs w:val="18"/>
              </w:rPr>
              <w:fldChar w:fldCharType="separate"/>
            </w:r>
            <w:r w:rsidR="002579CB">
              <w:rPr>
                <w:rFonts w:ascii="Times New Roman" w:hAnsi="Times New Roman" w:cs="Times New Roman"/>
                <w:b/>
                <w:bCs/>
                <w:noProof/>
                <w:sz w:val="20"/>
                <w:szCs w:val="18"/>
              </w:rPr>
              <w:t>2</w:t>
            </w:r>
            <w:r w:rsidRPr="00CC2407">
              <w:rPr>
                <w:rFonts w:ascii="Times New Roman" w:hAnsi="Times New Roman" w:cs="Times New Roman"/>
                <w:b/>
                <w:bCs/>
                <w:sz w:val="20"/>
                <w:szCs w:val="18"/>
              </w:rPr>
              <w:fldChar w:fldCharType="end"/>
            </w:r>
          </w:p>
        </w:sdtContent>
      </w:sdt>
    </w:sdtContent>
  </w:sdt>
  <w:p w14:paraId="1BBABCB2" w14:textId="77777777" w:rsidR="00CC2407" w:rsidRDefault="00CC24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AF7CA" w14:textId="77777777" w:rsidR="001F5FA5" w:rsidRDefault="001F5FA5" w:rsidP="00943741">
      <w:pPr>
        <w:spacing w:after="0" w:line="240" w:lineRule="auto"/>
      </w:pPr>
      <w:r>
        <w:separator/>
      </w:r>
    </w:p>
  </w:footnote>
  <w:footnote w:type="continuationSeparator" w:id="0">
    <w:p w14:paraId="2274373F" w14:textId="77777777" w:rsidR="001F5FA5" w:rsidRDefault="001F5FA5" w:rsidP="009437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BD5FB" w14:textId="69F81F05" w:rsidR="00CC2407" w:rsidRPr="00CC2407" w:rsidRDefault="00CC2407">
    <w:pPr>
      <w:pStyle w:val="Header"/>
      <w:rPr>
        <w:rFonts w:ascii="Times New Roman" w:hAnsi="Times New Roman" w:cs="Times New Roman"/>
        <w:sz w:val="20"/>
      </w:rPr>
    </w:pPr>
    <w:r w:rsidRPr="00CC2407">
      <w:rPr>
        <w:rFonts w:ascii="Times New Roman" w:hAnsi="Times New Roman" w:cs="Times New Roman"/>
        <w:sz w:val="20"/>
      </w:rPr>
      <w:t>Patient-centered design, validation and fabrication of single-use medical devices, within 24 hours</w:t>
    </w:r>
  </w:p>
  <w:p w14:paraId="060E3446" w14:textId="4E4DFD55" w:rsidR="00CC2407" w:rsidRPr="00CC2407" w:rsidRDefault="00CC2407">
    <w:pPr>
      <w:pStyle w:val="Header"/>
      <w:rPr>
        <w:rFonts w:ascii="Times New Roman" w:hAnsi="Times New Roman" w:cs="Times New Roman"/>
        <w:i/>
        <w:sz w:val="20"/>
      </w:rPr>
    </w:pPr>
    <w:r w:rsidRPr="00CC2407">
      <w:rPr>
        <w:rFonts w:ascii="Times New Roman" w:hAnsi="Times New Roman" w:cs="Times New Roman"/>
        <w:i/>
        <w:sz w:val="20"/>
      </w:rPr>
      <w:t>University of Minnesota – Earl E. Bakken Medical Devices Center</w:t>
    </w:r>
  </w:p>
  <w:p w14:paraId="71B58876" w14:textId="1A9B9761" w:rsidR="00CC2407" w:rsidRDefault="00CC2407">
    <w:pPr>
      <w:pStyle w:val="Header"/>
      <w:rPr>
        <w:i/>
      </w:rPr>
    </w:pPr>
    <w:r w:rsidRPr="00CC2407">
      <w:rPr>
        <w:rFonts w:ascii="Times New Roman" w:hAnsi="Times New Roman" w:cs="Times New Roman"/>
        <w:i/>
        <w:sz w:val="20"/>
      </w:rPr>
      <w:t>University of Central Florida – Institute for Simulation and Training</w:t>
    </w:r>
  </w:p>
  <w:p w14:paraId="5E0B225A" w14:textId="77777777" w:rsidR="00CC2407" w:rsidRPr="00CC2407" w:rsidRDefault="00CC2407">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F4164"/>
    <w:multiLevelType w:val="hybridMultilevel"/>
    <w:tmpl w:val="DAC08EC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B3163"/>
    <w:multiLevelType w:val="hybridMultilevel"/>
    <w:tmpl w:val="2F5E7E4E"/>
    <w:lvl w:ilvl="0" w:tplc="62281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4731D2"/>
    <w:multiLevelType w:val="hybridMultilevel"/>
    <w:tmpl w:val="22BCD0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6A5D45"/>
    <w:multiLevelType w:val="hybridMultilevel"/>
    <w:tmpl w:val="CFBE63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LF512">
    <w15:presenceInfo w15:providerId="None" w15:userId="WOLF5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741"/>
    <w:rsid w:val="000F677F"/>
    <w:rsid w:val="001F5FA5"/>
    <w:rsid w:val="00220F76"/>
    <w:rsid w:val="00222A38"/>
    <w:rsid w:val="00233B77"/>
    <w:rsid w:val="00252E71"/>
    <w:rsid w:val="002579CB"/>
    <w:rsid w:val="002A2854"/>
    <w:rsid w:val="002A3B8B"/>
    <w:rsid w:val="00350A6A"/>
    <w:rsid w:val="003F2644"/>
    <w:rsid w:val="004F0011"/>
    <w:rsid w:val="00527EC7"/>
    <w:rsid w:val="005E3458"/>
    <w:rsid w:val="00660453"/>
    <w:rsid w:val="006E0BCF"/>
    <w:rsid w:val="007A1FED"/>
    <w:rsid w:val="007B6E70"/>
    <w:rsid w:val="00872255"/>
    <w:rsid w:val="008E3417"/>
    <w:rsid w:val="00943741"/>
    <w:rsid w:val="00A350C8"/>
    <w:rsid w:val="00C939EB"/>
    <w:rsid w:val="00CC2407"/>
    <w:rsid w:val="00E5200B"/>
    <w:rsid w:val="00E53D62"/>
    <w:rsid w:val="00E82B56"/>
    <w:rsid w:val="00F0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1E8D"/>
  <w15:chartTrackingRefBased/>
  <w15:docId w15:val="{9AAEAB98-0475-43BE-AA3C-E5204313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741"/>
  </w:style>
  <w:style w:type="paragraph" w:styleId="Footer">
    <w:name w:val="footer"/>
    <w:basedOn w:val="Normal"/>
    <w:link w:val="FooterChar"/>
    <w:uiPriority w:val="99"/>
    <w:unhideWhenUsed/>
    <w:rsid w:val="00943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741"/>
  </w:style>
  <w:style w:type="paragraph" w:styleId="Title">
    <w:name w:val="Title"/>
    <w:basedOn w:val="Normal"/>
    <w:next w:val="Normal"/>
    <w:link w:val="TitleChar"/>
    <w:uiPriority w:val="10"/>
    <w:qFormat/>
    <w:rsid w:val="00943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74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43741"/>
    <w:rPr>
      <w:sz w:val="16"/>
      <w:szCs w:val="16"/>
    </w:rPr>
  </w:style>
  <w:style w:type="paragraph" w:styleId="CommentText">
    <w:name w:val="annotation text"/>
    <w:basedOn w:val="Normal"/>
    <w:link w:val="CommentTextChar"/>
    <w:uiPriority w:val="99"/>
    <w:semiHidden/>
    <w:unhideWhenUsed/>
    <w:rsid w:val="00943741"/>
    <w:pPr>
      <w:spacing w:line="240" w:lineRule="auto"/>
    </w:pPr>
    <w:rPr>
      <w:sz w:val="20"/>
      <w:szCs w:val="20"/>
    </w:rPr>
  </w:style>
  <w:style w:type="character" w:customStyle="1" w:styleId="CommentTextChar">
    <w:name w:val="Comment Text Char"/>
    <w:basedOn w:val="DefaultParagraphFont"/>
    <w:link w:val="CommentText"/>
    <w:uiPriority w:val="99"/>
    <w:semiHidden/>
    <w:rsid w:val="00943741"/>
    <w:rPr>
      <w:sz w:val="20"/>
      <w:szCs w:val="20"/>
    </w:rPr>
  </w:style>
  <w:style w:type="paragraph" w:styleId="CommentSubject">
    <w:name w:val="annotation subject"/>
    <w:basedOn w:val="CommentText"/>
    <w:next w:val="CommentText"/>
    <w:link w:val="CommentSubjectChar"/>
    <w:uiPriority w:val="99"/>
    <w:semiHidden/>
    <w:unhideWhenUsed/>
    <w:rsid w:val="00943741"/>
    <w:rPr>
      <w:b/>
      <w:bCs/>
    </w:rPr>
  </w:style>
  <w:style w:type="character" w:customStyle="1" w:styleId="CommentSubjectChar">
    <w:name w:val="Comment Subject Char"/>
    <w:basedOn w:val="CommentTextChar"/>
    <w:link w:val="CommentSubject"/>
    <w:uiPriority w:val="99"/>
    <w:semiHidden/>
    <w:rsid w:val="00943741"/>
    <w:rPr>
      <w:b/>
      <w:bCs/>
      <w:sz w:val="20"/>
      <w:szCs w:val="20"/>
    </w:rPr>
  </w:style>
  <w:style w:type="paragraph" w:styleId="BalloonText">
    <w:name w:val="Balloon Text"/>
    <w:basedOn w:val="Normal"/>
    <w:link w:val="BalloonTextChar"/>
    <w:uiPriority w:val="99"/>
    <w:semiHidden/>
    <w:unhideWhenUsed/>
    <w:rsid w:val="00943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741"/>
    <w:rPr>
      <w:rFonts w:ascii="Segoe UI" w:hAnsi="Segoe UI" w:cs="Segoe UI"/>
      <w:sz w:val="18"/>
      <w:szCs w:val="18"/>
    </w:rPr>
  </w:style>
  <w:style w:type="table" w:styleId="TableGrid">
    <w:name w:val="Table Grid"/>
    <w:basedOn w:val="TableNormal"/>
    <w:uiPriority w:val="39"/>
    <w:rsid w:val="000F6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0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WOLF512</dc:creator>
  <cp:keywords/>
  <dc:description/>
  <cp:lastModifiedBy>WOLF512</cp:lastModifiedBy>
  <cp:revision>2</cp:revision>
  <dcterms:created xsi:type="dcterms:W3CDTF">2018-04-15T22:48:00Z</dcterms:created>
  <dcterms:modified xsi:type="dcterms:W3CDTF">2018-04-15T22:48:00Z</dcterms:modified>
</cp:coreProperties>
</file>